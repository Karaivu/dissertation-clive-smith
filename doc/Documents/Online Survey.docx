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3D69" w14:textId="5DE44A00" w:rsidR="00AF312B" w:rsidRPr="00BE494D" w:rsidRDefault="00AF312B" w:rsidP="00BE494D">
      <w:pPr>
        <w:ind w:left="360"/>
        <w:rPr>
          <w:rFonts w:ascii="Calibri" w:eastAsia="Calibri" w:hAnsi="Calibri" w:cs="Calibri"/>
          <w:b/>
          <w:bCs/>
          <w:sz w:val="36"/>
          <w:szCs w:val="36"/>
        </w:rPr>
      </w:pPr>
      <w:r w:rsidRPr="00BE494D">
        <w:rPr>
          <w:rFonts w:ascii="Calibri" w:eastAsia="Calibri" w:hAnsi="Calibri" w:cs="Calibri"/>
          <w:b/>
          <w:bCs/>
          <w:sz w:val="36"/>
          <w:szCs w:val="36"/>
        </w:rPr>
        <w:t>Online Survey</w:t>
      </w:r>
    </w:p>
    <w:p w14:paraId="226AC9FA" w14:textId="2F7529E0" w:rsidR="00AF312B" w:rsidRDefault="007A3711" w:rsidP="00B57EF4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Demographics</w:t>
      </w:r>
    </w:p>
    <w:p w14:paraId="3F283054" w14:textId="03D2DEDC" w:rsidR="007A3711" w:rsidRPr="007A3711" w:rsidRDefault="007A3711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BBC5751" w14:textId="262408E1" w:rsidR="007A3711" w:rsidRPr="007A3711" w:rsidRDefault="007A3711" w:rsidP="007A371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7A3711">
        <w:rPr>
          <w:rFonts w:ascii="Calibri" w:eastAsia="Calibri" w:hAnsi="Calibri" w:cs="Calibri"/>
          <w:sz w:val="24"/>
          <w:szCs w:val="24"/>
        </w:rPr>
        <w:t>Age:</w:t>
      </w:r>
    </w:p>
    <w:p w14:paraId="4F7569B1" w14:textId="6D2AC999" w:rsidR="007A3711" w:rsidRDefault="007A3711" w:rsidP="007A3711">
      <w:pPr>
        <w:ind w:left="72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</w:t>
      </w:r>
      <w:r w:rsidRPr="007A3711">
        <w:rPr>
          <w:rFonts w:ascii="Calibri" w:eastAsia="Calibri" w:hAnsi="Calibri" w:cs="Calibri"/>
          <w:i/>
          <w:iCs/>
          <w:sz w:val="24"/>
          <w:szCs w:val="24"/>
        </w:rPr>
        <w:t>Scale from 18 to 100</w:t>
      </w:r>
    </w:p>
    <w:p w14:paraId="1D84F26A" w14:textId="77777777" w:rsidR="007A3711" w:rsidRPr="007A3711" w:rsidRDefault="007A3711" w:rsidP="00AF312B">
      <w:pPr>
        <w:ind w:left="360"/>
        <w:rPr>
          <w:rFonts w:ascii="Calibri" w:eastAsia="Calibri" w:hAnsi="Calibri" w:cs="Calibri"/>
          <w:i/>
          <w:iCs/>
          <w:sz w:val="24"/>
          <w:szCs w:val="24"/>
        </w:rPr>
      </w:pPr>
    </w:p>
    <w:p w14:paraId="4C1CBD0A" w14:textId="43B21B7A" w:rsidR="007A3711" w:rsidRDefault="007A3711" w:rsidP="007A371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7A3711">
        <w:rPr>
          <w:rFonts w:ascii="Calibri" w:eastAsia="Calibri" w:hAnsi="Calibri" w:cs="Calibri"/>
          <w:sz w:val="24"/>
          <w:szCs w:val="24"/>
        </w:rPr>
        <w:t xml:space="preserve">Gender: </w:t>
      </w:r>
    </w:p>
    <w:p w14:paraId="22D4E3D3" w14:textId="7DFE0D25" w:rsidR="007A3711" w:rsidRDefault="007A3711" w:rsidP="007A3711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-Male</w:t>
      </w:r>
    </w:p>
    <w:p w14:paraId="164B2FE4" w14:textId="0743DC0C" w:rsidR="007A3711" w:rsidRDefault="007A3711" w:rsidP="007A3711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-Female</w:t>
      </w:r>
    </w:p>
    <w:p w14:paraId="0F352E40" w14:textId="342729E1" w:rsidR="007A3711" w:rsidRDefault="007A3711" w:rsidP="007A3711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-Other</w:t>
      </w:r>
    </w:p>
    <w:p w14:paraId="4079A69F" w14:textId="15F9F6BC" w:rsidR="007A3711" w:rsidRDefault="007A3711" w:rsidP="007A3711">
      <w:pPr>
        <w:rPr>
          <w:rFonts w:ascii="Calibri" w:eastAsia="Calibri" w:hAnsi="Calibri" w:cs="Calibri"/>
          <w:sz w:val="24"/>
          <w:szCs w:val="24"/>
        </w:rPr>
      </w:pPr>
    </w:p>
    <w:p w14:paraId="317B3D06" w14:textId="003FD9B2" w:rsidR="007A3711" w:rsidRDefault="007A3711" w:rsidP="007A371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Marital Status:</w:t>
      </w:r>
    </w:p>
    <w:p w14:paraId="2C8F2675" w14:textId="769DCB4E" w:rsidR="007A3711" w:rsidRDefault="007A3711" w:rsidP="007A3711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-Married</w:t>
      </w:r>
    </w:p>
    <w:p w14:paraId="1E8D7695" w14:textId="2D152DA6" w:rsidR="007A3711" w:rsidRDefault="007A3711" w:rsidP="007A3711">
      <w:pPr>
        <w:pStyle w:val="ListParagrap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-Not Married</w:t>
      </w:r>
    </w:p>
    <w:p w14:paraId="2084F8FF" w14:textId="1B54C0B2" w:rsidR="007A3711" w:rsidRDefault="007A3711" w:rsidP="007A3711">
      <w:pPr>
        <w:rPr>
          <w:rFonts w:ascii="Calibri" w:eastAsia="Calibri" w:hAnsi="Calibri" w:cs="Calibri"/>
          <w:sz w:val="24"/>
          <w:szCs w:val="24"/>
        </w:rPr>
      </w:pPr>
    </w:p>
    <w:p w14:paraId="1D714010" w14:textId="7F14FDB9" w:rsidR="007A3711" w:rsidRDefault="00D068BC" w:rsidP="007A371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long have you been working in the automotive industry?</w:t>
      </w:r>
    </w:p>
    <w:p w14:paraId="6356AF38" w14:textId="2E939E37" w:rsidR="00D068BC" w:rsidRPr="00D068BC" w:rsidRDefault="00D068BC" w:rsidP="00D068BC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-Scale of 1 to 50 years</w:t>
      </w:r>
    </w:p>
    <w:p w14:paraId="77FAF632" w14:textId="71C3C356" w:rsidR="007A3711" w:rsidRDefault="007A3711" w:rsidP="00AF312B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</w:p>
    <w:p w14:paraId="7E29BF16" w14:textId="2F57B0F3" w:rsidR="007A3711" w:rsidRDefault="00B57EF4" w:rsidP="00B57EF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Machine Learning and Predictive Analysis</w:t>
      </w:r>
    </w:p>
    <w:p w14:paraId="522C1492" w14:textId="69FBCAD2" w:rsidR="00B57EF4" w:rsidRDefault="00B57EF4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BA0CD3A" w14:textId="6E342D4D" w:rsidR="00B57EF4" w:rsidRPr="00B57EF4" w:rsidRDefault="00B57EF4" w:rsidP="00AF312B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B57EF4">
        <w:rPr>
          <w:rFonts w:ascii="Calibri" w:eastAsia="Calibri" w:hAnsi="Calibri" w:cs="Calibri"/>
          <w:b/>
          <w:bCs/>
          <w:sz w:val="24"/>
          <w:szCs w:val="24"/>
        </w:rPr>
        <w:t>Machine learning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has been used in this</w:t>
      </w:r>
      <w:r w:rsidRPr="00B57EF4">
        <w:rPr>
          <w:rFonts w:ascii="Calibri" w:eastAsia="Calibri" w:hAnsi="Calibri" w:cs="Calibri"/>
          <w:b/>
          <w:bCs/>
          <w:sz w:val="24"/>
          <w:szCs w:val="24"/>
        </w:rPr>
        <w:t xml:space="preserve"> study of </w:t>
      </w:r>
      <w:r w:rsidR="00A81A62">
        <w:rPr>
          <w:rFonts w:ascii="Calibri" w:eastAsia="Calibri" w:hAnsi="Calibri" w:cs="Calibri"/>
          <w:b/>
          <w:bCs/>
          <w:sz w:val="24"/>
          <w:szCs w:val="24"/>
        </w:rPr>
        <w:t xml:space="preserve">Car Price Prediction. </w:t>
      </w:r>
      <w:r w:rsidR="00A81A62" w:rsidRPr="00A81A62">
        <w:rPr>
          <w:rFonts w:ascii="Calibri" w:eastAsia="Calibri" w:hAnsi="Calibri" w:cs="Calibri"/>
          <w:b/>
          <w:bCs/>
          <w:sz w:val="24"/>
          <w:szCs w:val="24"/>
        </w:rPr>
        <w:t xml:space="preserve">Machine learning is the study of computer algorithms that can improve automatically through experience and </w:t>
      </w:r>
      <w:r w:rsidR="00A81A62" w:rsidRPr="00A81A62">
        <w:rPr>
          <w:rFonts w:ascii="Calibri" w:eastAsia="Calibri" w:hAnsi="Calibri" w:cs="Calibri"/>
          <w:b/>
          <w:bCs/>
          <w:sz w:val="24"/>
          <w:szCs w:val="24"/>
        </w:rPr>
        <w:t>using</w:t>
      </w:r>
      <w:r w:rsidR="00A81A62" w:rsidRPr="00A81A62">
        <w:rPr>
          <w:rFonts w:ascii="Calibri" w:eastAsia="Calibri" w:hAnsi="Calibri" w:cs="Calibri"/>
          <w:b/>
          <w:bCs/>
          <w:sz w:val="24"/>
          <w:szCs w:val="24"/>
        </w:rPr>
        <w:t xml:space="preserve"> data</w:t>
      </w:r>
    </w:p>
    <w:p w14:paraId="1B997A76" w14:textId="77777777" w:rsidR="00B57EF4" w:rsidRPr="00B57EF4" w:rsidRDefault="00B57EF4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6D08256B" w14:textId="77777777" w:rsidR="00A3396D" w:rsidRPr="00A3396D" w:rsidRDefault="00AF312B" w:rsidP="00A3396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color w:val="202124"/>
          <w:spacing w:val="2"/>
          <w:sz w:val="24"/>
          <w:szCs w:val="24"/>
          <w:shd w:val="clear" w:color="auto" w:fill="FFFFFF"/>
        </w:rPr>
        <w:t>On a scale of 1 to 10, how familiar are you with Machine Learning</w:t>
      </w:r>
      <w:r w:rsidRPr="00A3396D">
        <w:rPr>
          <w:rFonts w:ascii="Calibri" w:eastAsia="Calibri" w:hAnsi="Calibri" w:cs="Calibri"/>
          <w:sz w:val="24"/>
          <w:szCs w:val="24"/>
        </w:rPr>
        <w:t>?</w:t>
      </w:r>
    </w:p>
    <w:p w14:paraId="5EDBA976" w14:textId="6C906757" w:rsidR="00FE6C37" w:rsidRPr="00A3396D" w:rsidRDefault="00A3396D" w:rsidP="00A3396D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</w:t>
      </w:r>
      <w:r w:rsidR="00FE6C37"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-Scale</w:t>
      </w:r>
      <w:r w:rsidR="00212B8C"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 xml:space="preserve"> 1 to 10.</w:t>
      </w:r>
    </w:p>
    <w:p w14:paraId="31933C9F" w14:textId="77777777" w:rsidR="00AF312B" w:rsidRPr="00A3396D" w:rsidRDefault="00AF312B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73CE448B" w14:textId="77777777" w:rsidR="00A3396D" w:rsidRPr="00A3396D" w:rsidRDefault="006F56D6" w:rsidP="00A3396D">
      <w:pPr>
        <w:pStyle w:val="ListParagraph"/>
        <w:numPr>
          <w:ilvl w:val="0"/>
          <w:numId w:val="2"/>
        </w:numPr>
        <w:rPr>
          <w:rFonts w:eastAsia="Calibri" w:cstheme="minorHAnsi"/>
          <w:sz w:val="24"/>
          <w:szCs w:val="24"/>
        </w:rPr>
      </w:pPr>
      <w:r w:rsidRPr="00A3396D">
        <w:rPr>
          <w:rFonts w:eastAsia="Calibri" w:cstheme="minorHAnsi"/>
          <w:sz w:val="24"/>
          <w:szCs w:val="24"/>
        </w:rPr>
        <w:t>From what you know until now</w:t>
      </w:r>
      <w:r w:rsidR="00AF312B" w:rsidRPr="00A3396D">
        <w:rPr>
          <w:rFonts w:eastAsia="Calibri" w:cstheme="minorHAnsi"/>
          <w:sz w:val="24"/>
          <w:szCs w:val="24"/>
        </w:rPr>
        <w:t xml:space="preserve">, do you think Machine Learning is useful </w:t>
      </w:r>
      <w:r w:rsidR="00AF312B" w:rsidRPr="00A3396D">
        <w:rPr>
          <w:rFonts w:eastAsia="Calibri" w:cstheme="minorHAnsi"/>
          <w:sz w:val="24"/>
          <w:szCs w:val="24"/>
        </w:rPr>
        <w:t>in the automotive industry</w:t>
      </w:r>
      <w:r w:rsidR="00AF312B" w:rsidRPr="00A3396D">
        <w:rPr>
          <w:rFonts w:eastAsia="Calibri" w:cstheme="minorHAnsi"/>
          <w:sz w:val="24"/>
          <w:szCs w:val="24"/>
        </w:rPr>
        <w:t xml:space="preserve">? </w:t>
      </w:r>
    </w:p>
    <w:p w14:paraId="0468BA4C" w14:textId="77777777" w:rsidR="00A3396D" w:rsidRPr="00A3396D" w:rsidRDefault="00A3396D" w:rsidP="00A3396D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eastAsia="Calibri" w:cstheme="minorHAnsi"/>
          <w:sz w:val="24"/>
          <w:szCs w:val="24"/>
        </w:rPr>
        <w:t>-</w:t>
      </w:r>
      <w:r w:rsidR="00FE6C37" w:rsidRPr="00A3396D">
        <w:rPr>
          <w:rFonts w:ascii="Calibri" w:eastAsia="Calibri" w:hAnsi="Calibri" w:cs="Calibri"/>
          <w:i/>
          <w:iCs/>
          <w:sz w:val="24"/>
          <w:szCs w:val="24"/>
        </w:rPr>
        <w:t>Highly Agree</w:t>
      </w:r>
    </w:p>
    <w:p w14:paraId="51BF9683" w14:textId="77777777" w:rsidR="00A3396D" w:rsidRPr="00A3396D" w:rsidRDefault="00A3396D" w:rsidP="00A3396D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FE6C37" w:rsidRPr="00A3396D">
        <w:rPr>
          <w:rFonts w:ascii="Calibri" w:eastAsia="Calibri" w:hAnsi="Calibri" w:cs="Calibri"/>
          <w:i/>
          <w:iCs/>
          <w:sz w:val="24"/>
          <w:szCs w:val="24"/>
        </w:rPr>
        <w:t>Agree</w:t>
      </w:r>
    </w:p>
    <w:p w14:paraId="753F0413" w14:textId="77777777" w:rsidR="00A3396D" w:rsidRPr="00A3396D" w:rsidRDefault="00FE6C37" w:rsidP="00A3396D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-Disagree</w:t>
      </w:r>
    </w:p>
    <w:p w14:paraId="67120522" w14:textId="55D2060D" w:rsidR="00FE6C37" w:rsidRPr="00A3396D" w:rsidRDefault="00FE6C37" w:rsidP="00A3396D">
      <w:pPr>
        <w:pStyle w:val="ListParagraph"/>
        <w:rPr>
          <w:rFonts w:eastAsia="Calibri" w:cstheme="minorHAnsi"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-Highly Disagree</w:t>
      </w:r>
    </w:p>
    <w:p w14:paraId="36123612" w14:textId="77777777" w:rsidR="00AF312B" w:rsidRPr="00A3396D" w:rsidRDefault="00AF312B" w:rsidP="001A4D4C">
      <w:pPr>
        <w:rPr>
          <w:rFonts w:ascii="Calibri" w:eastAsia="Calibri" w:hAnsi="Calibri" w:cs="Calibri"/>
          <w:sz w:val="24"/>
          <w:szCs w:val="24"/>
        </w:rPr>
      </w:pPr>
    </w:p>
    <w:p w14:paraId="7F220540" w14:textId="4A4BE8C6" w:rsidR="00AF312B" w:rsidRPr="00A3396D" w:rsidRDefault="00AF312B" w:rsidP="00212B8C">
      <w:pPr>
        <w:pStyle w:val="ListParagraph"/>
        <w:numPr>
          <w:ilvl w:val="0"/>
          <w:numId w:val="2"/>
        </w:numPr>
        <w:rPr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color w:val="202124"/>
          <w:spacing w:val="2"/>
          <w:sz w:val="24"/>
          <w:szCs w:val="24"/>
          <w:shd w:val="clear" w:color="auto" w:fill="FFFFFF"/>
        </w:rPr>
        <w:lastRenderedPageBreak/>
        <w:t xml:space="preserve">The usefulness of </w:t>
      </w:r>
      <w:r w:rsidRPr="00A3396D">
        <w:rPr>
          <w:color w:val="202124"/>
          <w:spacing w:val="2"/>
          <w:sz w:val="24"/>
          <w:szCs w:val="24"/>
          <w:shd w:val="clear" w:color="auto" w:fill="FFFFFF"/>
        </w:rPr>
        <w:t xml:space="preserve">the </w:t>
      </w:r>
      <w:r w:rsidRPr="00A3396D">
        <w:rPr>
          <w:color w:val="202124"/>
          <w:spacing w:val="2"/>
          <w:sz w:val="24"/>
          <w:szCs w:val="24"/>
          <w:shd w:val="clear" w:color="auto" w:fill="FFFFFF"/>
        </w:rPr>
        <w:t>currently implemented systems</w:t>
      </w:r>
      <w:r w:rsidR="004277FB" w:rsidRPr="00A3396D">
        <w:rPr>
          <w:color w:val="202124"/>
          <w:spacing w:val="2"/>
          <w:sz w:val="24"/>
          <w:szCs w:val="24"/>
          <w:shd w:val="clear" w:color="auto" w:fill="FFFFFF"/>
        </w:rPr>
        <w:t xml:space="preserve"> for your business.</w:t>
      </w:r>
    </w:p>
    <w:p w14:paraId="770B82A5" w14:textId="7465A260" w:rsidR="004277FB" w:rsidRPr="00A3396D" w:rsidRDefault="004277FB" w:rsidP="00212B8C">
      <w:pPr>
        <w:ind w:left="360" w:firstLine="360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-Scale 1 to 10.</w:t>
      </w:r>
    </w:p>
    <w:p w14:paraId="6775D6FA" w14:textId="728A0DF1" w:rsidR="00AF312B" w:rsidRPr="00A3396D" w:rsidRDefault="00AF312B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3545DE3F" w14:textId="0F06D918" w:rsidR="000C6F9C" w:rsidRPr="00A3396D" w:rsidRDefault="000C6F9C" w:rsidP="00AF312B">
      <w:pPr>
        <w:ind w:left="360"/>
        <w:rPr>
          <w:rFonts w:ascii="Calibri" w:eastAsia="Calibri" w:hAnsi="Calibri" w:cs="Calibri"/>
          <w:b/>
          <w:bCs/>
          <w:sz w:val="24"/>
          <w:szCs w:val="24"/>
        </w:rPr>
      </w:pPr>
      <w:r w:rsidRPr="00A3396D">
        <w:rPr>
          <w:rFonts w:ascii="Calibri" w:eastAsia="Calibri" w:hAnsi="Calibri" w:cs="Calibri"/>
          <w:b/>
          <w:bCs/>
          <w:sz w:val="24"/>
          <w:szCs w:val="24"/>
        </w:rPr>
        <w:t xml:space="preserve">Predictive analytics 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>comprises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 xml:space="preserve">of 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>a variety of statistical techniques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 xml:space="preserve">that 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>analyse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 xml:space="preserve"> current and historical facts to make predictions about future or otherwise unknown events</w:t>
      </w:r>
      <w:r w:rsidRPr="00A3396D"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14:paraId="4BB9E458" w14:textId="77777777" w:rsidR="000C6F9C" w:rsidRPr="00A3396D" w:rsidRDefault="000C6F9C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495ACFA7" w14:textId="686D537A" w:rsidR="006A5432" w:rsidRPr="00A3396D" w:rsidRDefault="00AF312B" w:rsidP="006A5432">
      <w:pPr>
        <w:pStyle w:val="ListParagraph"/>
        <w:numPr>
          <w:ilvl w:val="0"/>
          <w:numId w:val="2"/>
        </w:numPr>
        <w:rPr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color w:val="202124"/>
          <w:spacing w:val="2"/>
          <w:sz w:val="24"/>
          <w:szCs w:val="24"/>
          <w:shd w:val="clear" w:color="auto" w:fill="FFFFFF"/>
        </w:rPr>
        <w:t xml:space="preserve">Given the definition, do you think that Predictive Analytics could be beneficial to businesses? </w:t>
      </w:r>
    </w:p>
    <w:p w14:paraId="2CAF437A" w14:textId="6E18E38E" w:rsidR="006A5432" w:rsidRPr="00A3396D" w:rsidRDefault="006A5432" w:rsidP="006A5432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-Yes</w:t>
      </w:r>
    </w:p>
    <w:p w14:paraId="4BDEAE4E" w14:textId="3B95229B" w:rsidR="006A5432" w:rsidRPr="00A3396D" w:rsidRDefault="006A5432" w:rsidP="006A5432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i/>
          <w:iCs/>
          <w:color w:val="202124"/>
          <w:spacing w:val="2"/>
          <w:sz w:val="24"/>
          <w:szCs w:val="24"/>
          <w:shd w:val="clear" w:color="auto" w:fill="FFFFFF"/>
        </w:rPr>
        <w:t>-No</w:t>
      </w:r>
    </w:p>
    <w:p w14:paraId="635D6E4C" w14:textId="77777777" w:rsidR="006A5432" w:rsidRPr="00A3396D" w:rsidRDefault="006A5432" w:rsidP="006A5432">
      <w:pPr>
        <w:pStyle w:val="ListParagraph"/>
        <w:rPr>
          <w:i/>
          <w:iCs/>
          <w:color w:val="202124"/>
          <w:spacing w:val="2"/>
          <w:sz w:val="24"/>
          <w:szCs w:val="24"/>
          <w:shd w:val="clear" w:color="auto" w:fill="FFFFFF"/>
        </w:rPr>
      </w:pPr>
    </w:p>
    <w:p w14:paraId="64595B88" w14:textId="6CEB88A0" w:rsidR="00850C66" w:rsidRPr="00A3396D" w:rsidRDefault="00850C66" w:rsidP="00850C6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rFonts w:ascii="Calibri" w:eastAsia="Calibri" w:hAnsi="Calibri" w:cs="Calibri"/>
          <w:sz w:val="24"/>
          <w:szCs w:val="24"/>
        </w:rPr>
        <w:t>Do you find it difficult to estimate the number of sales to be made?</w:t>
      </w:r>
    </w:p>
    <w:p w14:paraId="476DEA48" w14:textId="77777777" w:rsidR="006A5432" w:rsidRPr="00A3396D" w:rsidRDefault="00850C66" w:rsidP="006A5432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-Yes</w:t>
      </w:r>
    </w:p>
    <w:p w14:paraId="205EC50A" w14:textId="40E90B93" w:rsidR="00850C66" w:rsidRPr="00A3396D" w:rsidRDefault="00850C66" w:rsidP="006A5432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-No</w:t>
      </w:r>
    </w:p>
    <w:p w14:paraId="60C9BA4F" w14:textId="35FD4A08" w:rsidR="00850C66" w:rsidRPr="00A3396D" w:rsidRDefault="00850C66" w:rsidP="00850C66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510DECDF" w14:textId="77777777" w:rsidR="00850C66" w:rsidRPr="00A3396D" w:rsidRDefault="00850C66" w:rsidP="00850C66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2E4225EC" w14:textId="77777777" w:rsidR="00514CB3" w:rsidRPr="00A3396D" w:rsidRDefault="00AF312B" w:rsidP="00514CB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 xml:space="preserve">Do you think this </w:t>
      </w:r>
      <w:r w:rsidR="003C6E47"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program</w:t>
      </w:r>
      <w:r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 xml:space="preserve"> can provide a good sight of what's to come </w:t>
      </w:r>
      <w:proofErr w:type="gramStart"/>
      <w:r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in the near future</w:t>
      </w:r>
      <w:proofErr w:type="gramEnd"/>
      <w:r w:rsidRPr="00A3396D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?</w:t>
      </w:r>
      <w:r w:rsidRPr="00A3396D">
        <w:rPr>
          <w:rFonts w:ascii="Calibri" w:eastAsia="Calibri" w:hAnsi="Calibri" w:cs="Calibri"/>
          <w:sz w:val="24"/>
          <w:szCs w:val="24"/>
        </w:rPr>
        <w:t xml:space="preserve"> </w:t>
      </w:r>
    </w:p>
    <w:p w14:paraId="4F1ECFDF" w14:textId="77777777" w:rsidR="00514CB3" w:rsidRPr="00A3396D" w:rsidRDefault="004F39EA" w:rsidP="00514CB3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-Highly Agree</w:t>
      </w:r>
    </w:p>
    <w:p w14:paraId="0B0D0337" w14:textId="77777777" w:rsidR="00514CB3" w:rsidRPr="00A3396D" w:rsidRDefault="00514CB3" w:rsidP="00514CB3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4F39EA" w:rsidRPr="00A3396D">
        <w:rPr>
          <w:rFonts w:ascii="Calibri" w:eastAsia="Calibri" w:hAnsi="Calibri" w:cs="Calibri"/>
          <w:i/>
          <w:iCs/>
          <w:sz w:val="24"/>
          <w:szCs w:val="24"/>
        </w:rPr>
        <w:t>Agree</w:t>
      </w:r>
    </w:p>
    <w:p w14:paraId="24CC864A" w14:textId="77777777" w:rsidR="00514CB3" w:rsidRPr="00A3396D" w:rsidRDefault="00514CB3" w:rsidP="00514CB3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4F39EA" w:rsidRPr="00A3396D">
        <w:rPr>
          <w:rFonts w:ascii="Calibri" w:eastAsia="Calibri" w:hAnsi="Calibri" w:cs="Calibri"/>
          <w:i/>
          <w:iCs/>
          <w:sz w:val="24"/>
          <w:szCs w:val="24"/>
        </w:rPr>
        <w:t>Disagree</w:t>
      </w:r>
    </w:p>
    <w:p w14:paraId="22351860" w14:textId="55488C83" w:rsidR="004F39EA" w:rsidRPr="00A3396D" w:rsidRDefault="00514CB3" w:rsidP="00514CB3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4F39EA" w:rsidRPr="00A3396D">
        <w:rPr>
          <w:rFonts w:ascii="Calibri" w:eastAsia="Calibri" w:hAnsi="Calibri" w:cs="Calibri"/>
          <w:i/>
          <w:iCs/>
          <w:sz w:val="24"/>
          <w:szCs w:val="24"/>
        </w:rPr>
        <w:t>Highly Disagree</w:t>
      </w:r>
    </w:p>
    <w:p w14:paraId="11FC9A54" w14:textId="77777777" w:rsidR="004F39EA" w:rsidRPr="00A3396D" w:rsidRDefault="004F39EA" w:rsidP="004F39EA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8F6920C" w14:textId="0031740D" w:rsidR="004F39EA" w:rsidRPr="00A3396D" w:rsidRDefault="00AF312B" w:rsidP="00AA6AA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color w:val="202124"/>
          <w:spacing w:val="2"/>
          <w:sz w:val="24"/>
          <w:szCs w:val="24"/>
          <w:shd w:val="clear" w:color="auto" w:fill="FFFFFF"/>
        </w:rPr>
        <w:t>Do you think that</w:t>
      </w:r>
      <w:r w:rsidR="004F39EA" w:rsidRPr="00A3396D">
        <w:rPr>
          <w:color w:val="202124"/>
          <w:spacing w:val="2"/>
          <w:sz w:val="24"/>
          <w:szCs w:val="24"/>
          <w:shd w:val="clear" w:color="auto" w:fill="FFFFFF"/>
        </w:rPr>
        <w:t xml:space="preserve"> financial planning can be aided with the use of Machine learning?</w:t>
      </w:r>
      <w:r w:rsidRPr="00A3396D">
        <w:rPr>
          <w:rFonts w:ascii="Calibri" w:eastAsia="Calibri" w:hAnsi="Calibri" w:cs="Calibri"/>
          <w:sz w:val="24"/>
          <w:szCs w:val="24"/>
        </w:rPr>
        <w:t xml:space="preserve"> </w:t>
      </w:r>
    </w:p>
    <w:p w14:paraId="5B008222" w14:textId="722AC2E3" w:rsidR="004F39EA" w:rsidRPr="00A3396D" w:rsidRDefault="004F39EA" w:rsidP="004F39EA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A933ED" w:rsidRPr="00A3396D">
        <w:rPr>
          <w:rFonts w:ascii="Calibri" w:eastAsia="Calibri" w:hAnsi="Calibri" w:cs="Calibri"/>
          <w:i/>
          <w:iCs/>
          <w:sz w:val="24"/>
          <w:szCs w:val="24"/>
        </w:rPr>
        <w:t>Yes</w:t>
      </w:r>
    </w:p>
    <w:p w14:paraId="6D838569" w14:textId="36C2C8F4" w:rsidR="00A933ED" w:rsidRPr="00A3396D" w:rsidRDefault="00A933ED" w:rsidP="004F39EA">
      <w:pPr>
        <w:pStyle w:val="ListParagraph"/>
        <w:rPr>
          <w:rFonts w:ascii="Calibri" w:eastAsia="Calibri" w:hAnsi="Calibri" w:cs="Calibri"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-No</w:t>
      </w:r>
    </w:p>
    <w:p w14:paraId="0FF144AC" w14:textId="77777777" w:rsidR="004F39EA" w:rsidRPr="00A3396D" w:rsidRDefault="004F39EA" w:rsidP="00AF312B">
      <w:pPr>
        <w:ind w:left="360"/>
        <w:rPr>
          <w:rFonts w:ascii="Calibri" w:eastAsia="Calibri" w:hAnsi="Calibri" w:cs="Calibri"/>
          <w:sz w:val="24"/>
          <w:szCs w:val="24"/>
        </w:rPr>
      </w:pPr>
    </w:p>
    <w:p w14:paraId="0326B8F2" w14:textId="3E7EBDA2" w:rsidR="00FF2D12" w:rsidRPr="00A3396D" w:rsidRDefault="00AF312B" w:rsidP="00AA6AA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A3396D">
        <w:rPr>
          <w:color w:val="202124"/>
          <w:spacing w:val="2"/>
          <w:sz w:val="24"/>
          <w:szCs w:val="24"/>
          <w:shd w:val="clear" w:color="auto" w:fill="FFFFFF"/>
        </w:rPr>
        <w:t xml:space="preserve">Do you think it is sensible for a business to invest in such a system? </w:t>
      </w:r>
    </w:p>
    <w:p w14:paraId="163E72FB" w14:textId="44F03BD6" w:rsidR="00FF2D12" w:rsidRPr="00A3396D" w:rsidRDefault="00FF2D12" w:rsidP="00FF2D12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-Yes</w:t>
      </w:r>
    </w:p>
    <w:p w14:paraId="4F3451D0" w14:textId="6BE5C0C9" w:rsidR="00FF2D12" w:rsidRPr="00A3396D" w:rsidRDefault="00FF2D12" w:rsidP="00FF2D12">
      <w:pPr>
        <w:pStyle w:val="ListParagraph"/>
        <w:rPr>
          <w:rFonts w:ascii="Calibri" w:eastAsia="Calibri" w:hAnsi="Calibri" w:cs="Calibri"/>
          <w:i/>
          <w:iCs/>
          <w:sz w:val="24"/>
          <w:szCs w:val="24"/>
        </w:rPr>
      </w:pPr>
      <w:r w:rsidRPr="00A3396D">
        <w:rPr>
          <w:rFonts w:ascii="Calibri" w:eastAsia="Calibri" w:hAnsi="Calibri" w:cs="Calibri"/>
          <w:i/>
          <w:iCs/>
          <w:sz w:val="24"/>
          <w:szCs w:val="24"/>
        </w:rPr>
        <w:t>-No</w:t>
      </w:r>
    </w:p>
    <w:p w14:paraId="697B036D" w14:textId="3BB87808" w:rsidR="00AF312B" w:rsidRPr="00A3396D" w:rsidRDefault="00AF312B" w:rsidP="00AF312B">
      <w:pPr>
        <w:rPr>
          <w:sz w:val="24"/>
          <w:szCs w:val="24"/>
        </w:rPr>
      </w:pPr>
    </w:p>
    <w:p w14:paraId="103791C7" w14:textId="77777777" w:rsidR="00AA6AA1" w:rsidRPr="00A3396D" w:rsidRDefault="00AA6AA1" w:rsidP="00AA6A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Do you think that you’ll benefit from having </w:t>
      </w:r>
      <w:r w:rsidRP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a program</w:t>
      </w:r>
      <w:r w:rsidRP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 xml:space="preserve"> where you can change the </w:t>
      </w:r>
      <w:r w:rsidRP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details of a vehicle’s specifications?</w:t>
      </w:r>
    </w:p>
    <w:p w14:paraId="1C42B302" w14:textId="77777777" w:rsidR="00AA6AA1" w:rsidRPr="00A3396D" w:rsidRDefault="00AA6AA1" w:rsidP="00AA6AA1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-Strongly Agree</w:t>
      </w:r>
    </w:p>
    <w:p w14:paraId="03E26B3C" w14:textId="77777777" w:rsidR="00AA6AA1" w:rsidRPr="00A3396D" w:rsidRDefault="00AA6AA1" w:rsidP="00AA6AA1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-Agree</w:t>
      </w:r>
    </w:p>
    <w:p w14:paraId="162A25CD" w14:textId="77777777" w:rsidR="00AA6AA1" w:rsidRPr="00A3396D" w:rsidRDefault="00AA6AA1" w:rsidP="00AA6AA1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-Disagree</w:t>
      </w:r>
    </w:p>
    <w:p w14:paraId="44DE1F00" w14:textId="77777777" w:rsidR="00AA6AA1" w:rsidRPr="00A3396D" w:rsidRDefault="00AA6AA1" w:rsidP="00AA6AA1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 w:rsidRPr="00A3396D"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-Strongly Disagree</w:t>
      </w:r>
    </w:p>
    <w:p w14:paraId="0A048A3F" w14:textId="77777777" w:rsidR="00AA6AA1" w:rsidRPr="00A3396D" w:rsidRDefault="00AA6AA1" w:rsidP="00AA6AA1">
      <w:pPr>
        <w:rPr>
          <w:rFonts w:cstheme="minorHAnsi"/>
          <w:color w:val="202124"/>
          <w:spacing w:val="2"/>
          <w:sz w:val="24"/>
          <w:szCs w:val="24"/>
          <w:shd w:val="clear" w:color="auto" w:fill="FFFFFF"/>
        </w:rPr>
      </w:pPr>
    </w:p>
    <w:p w14:paraId="2EE1A173" w14:textId="795B86FE" w:rsidR="00AA6AA1" w:rsidRPr="00A3396D" w:rsidRDefault="00AA6AA1" w:rsidP="00AA6AA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396D">
        <w:rPr>
          <w:rFonts w:cstheme="minorHAnsi"/>
          <w:sz w:val="24"/>
          <w:szCs w:val="24"/>
        </w:rPr>
        <w:lastRenderedPageBreak/>
        <w:t>Have you ever made use of a similar program?</w:t>
      </w:r>
    </w:p>
    <w:p w14:paraId="4756C7B1" w14:textId="56C4172C" w:rsidR="00AA6AA1" w:rsidRPr="00A3396D" w:rsidRDefault="00AA6AA1" w:rsidP="00AA6AA1">
      <w:pPr>
        <w:pStyle w:val="ListParagraph"/>
        <w:rPr>
          <w:rFonts w:cstheme="minorHAnsi"/>
          <w:i/>
          <w:iCs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-Yes</w:t>
      </w:r>
    </w:p>
    <w:p w14:paraId="3BB9C747" w14:textId="4D8FC134" w:rsidR="00AA6AA1" w:rsidRPr="00A3396D" w:rsidRDefault="00AA6AA1" w:rsidP="00AA6AA1">
      <w:pPr>
        <w:pStyle w:val="ListParagraph"/>
        <w:rPr>
          <w:rFonts w:cstheme="minorHAnsi"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-No</w:t>
      </w:r>
    </w:p>
    <w:p w14:paraId="1EF3BBE3" w14:textId="5EC1AADD" w:rsidR="00AA6AA1" w:rsidRPr="00A3396D" w:rsidRDefault="00AA6AA1" w:rsidP="00AA6AA1">
      <w:pPr>
        <w:pStyle w:val="ListParagraph"/>
        <w:rPr>
          <w:rFonts w:cstheme="minorHAnsi"/>
          <w:sz w:val="24"/>
          <w:szCs w:val="24"/>
        </w:rPr>
      </w:pPr>
    </w:p>
    <w:p w14:paraId="46C4D0E7" w14:textId="191A2CE7" w:rsidR="006A5432" w:rsidRPr="00A3396D" w:rsidRDefault="006A5432" w:rsidP="006A543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3396D">
        <w:rPr>
          <w:rFonts w:cstheme="minorHAnsi"/>
          <w:sz w:val="24"/>
          <w:szCs w:val="24"/>
        </w:rPr>
        <w:t>Would you recommend the use of a program which estimates the number of sales by giving the specifications?</w:t>
      </w:r>
    </w:p>
    <w:p w14:paraId="1C394707" w14:textId="48F09076" w:rsidR="006A5432" w:rsidRPr="00A3396D" w:rsidRDefault="006A5432" w:rsidP="006A5432">
      <w:pPr>
        <w:pStyle w:val="ListParagraph"/>
        <w:rPr>
          <w:rFonts w:cstheme="minorHAnsi"/>
          <w:i/>
          <w:iCs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-Yes</w:t>
      </w:r>
    </w:p>
    <w:p w14:paraId="4FE2D9FB" w14:textId="77865ABD" w:rsidR="006A5432" w:rsidRPr="00A3396D" w:rsidRDefault="006A5432" w:rsidP="006A5432">
      <w:pPr>
        <w:pStyle w:val="ListParagraph"/>
        <w:rPr>
          <w:rFonts w:cstheme="minorHAnsi"/>
          <w:i/>
          <w:iCs/>
          <w:sz w:val="24"/>
          <w:szCs w:val="24"/>
        </w:rPr>
      </w:pPr>
      <w:r w:rsidRPr="00A3396D">
        <w:rPr>
          <w:rFonts w:cstheme="minorHAnsi"/>
          <w:i/>
          <w:iCs/>
          <w:sz w:val="24"/>
          <w:szCs w:val="24"/>
        </w:rPr>
        <w:t>-No</w:t>
      </w:r>
    </w:p>
    <w:p w14:paraId="7853F1FA" w14:textId="77777777" w:rsidR="006A5432" w:rsidRPr="00A3396D" w:rsidRDefault="006A5432" w:rsidP="006A5432">
      <w:pPr>
        <w:rPr>
          <w:rFonts w:cstheme="minorHAnsi"/>
          <w:i/>
          <w:iCs/>
          <w:sz w:val="24"/>
          <w:szCs w:val="24"/>
        </w:rPr>
      </w:pPr>
    </w:p>
    <w:p w14:paraId="031E53BB" w14:textId="60988D63" w:rsidR="00AF312B" w:rsidRPr="00A3396D" w:rsidRDefault="00AF312B" w:rsidP="00A3396D">
      <w:pPr>
        <w:pStyle w:val="ListParagraph"/>
        <w:numPr>
          <w:ilvl w:val="0"/>
          <w:numId w:val="2"/>
        </w:numPr>
        <w:rPr>
          <w:rFonts w:eastAsia="Calibri" w:cstheme="minorHAnsi"/>
          <w:sz w:val="24"/>
          <w:szCs w:val="24"/>
        </w:rPr>
      </w:pPr>
      <w:r w:rsidRP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Do you think that the shown tools are easily seen and that its features are clearly identified</w:t>
      </w:r>
      <w:r w:rsidR="00A3396D">
        <w:rPr>
          <w:rFonts w:cstheme="minorHAnsi"/>
          <w:color w:val="202124"/>
          <w:spacing w:val="2"/>
          <w:sz w:val="24"/>
          <w:szCs w:val="24"/>
          <w:shd w:val="clear" w:color="auto" w:fill="FFFFFF"/>
        </w:rPr>
        <w:t>?</w:t>
      </w:r>
    </w:p>
    <w:p w14:paraId="5774E5F5" w14:textId="79C8CE90" w:rsidR="00A3396D" w:rsidRDefault="00A3396D" w:rsidP="00A3396D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-Yes</w:t>
      </w:r>
    </w:p>
    <w:p w14:paraId="5DF36A26" w14:textId="6DF45557" w:rsidR="00AF312B" w:rsidRPr="00A3396D" w:rsidRDefault="00A3396D" w:rsidP="00A3396D">
      <w:pPr>
        <w:pStyle w:val="ListParagraph"/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</w:pPr>
      <w:r>
        <w:rPr>
          <w:rFonts w:cstheme="minorHAnsi"/>
          <w:i/>
          <w:iCs/>
          <w:color w:val="202124"/>
          <w:spacing w:val="2"/>
          <w:sz w:val="24"/>
          <w:szCs w:val="24"/>
          <w:shd w:val="clear" w:color="auto" w:fill="FFFFFF"/>
        </w:rPr>
        <w:t>-No</w:t>
      </w:r>
    </w:p>
    <w:p w14:paraId="7E3C7AD7" w14:textId="77777777" w:rsidR="00B5317F" w:rsidRPr="00A3396D" w:rsidRDefault="00B5317F" w:rsidP="00AF312B">
      <w:pPr>
        <w:rPr>
          <w:rFonts w:cstheme="minorHAnsi"/>
          <w:sz w:val="24"/>
          <w:szCs w:val="24"/>
        </w:rPr>
      </w:pPr>
    </w:p>
    <w:sectPr w:rsidR="00B5317F" w:rsidRPr="00A3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3860" w14:textId="77777777" w:rsidR="00341F9E" w:rsidRDefault="00341F9E" w:rsidP="00626761">
      <w:pPr>
        <w:spacing w:after="0" w:line="240" w:lineRule="auto"/>
      </w:pPr>
      <w:r>
        <w:separator/>
      </w:r>
    </w:p>
  </w:endnote>
  <w:endnote w:type="continuationSeparator" w:id="0">
    <w:p w14:paraId="008E1A02" w14:textId="77777777" w:rsidR="00341F9E" w:rsidRDefault="00341F9E" w:rsidP="0062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FD0AC" w14:textId="77777777" w:rsidR="00341F9E" w:rsidRDefault="00341F9E" w:rsidP="00626761">
      <w:pPr>
        <w:spacing w:after="0" w:line="240" w:lineRule="auto"/>
      </w:pPr>
      <w:r>
        <w:separator/>
      </w:r>
    </w:p>
  </w:footnote>
  <w:footnote w:type="continuationSeparator" w:id="0">
    <w:p w14:paraId="6B90A451" w14:textId="77777777" w:rsidR="00341F9E" w:rsidRDefault="00341F9E" w:rsidP="0062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21D"/>
    <w:multiLevelType w:val="hybridMultilevel"/>
    <w:tmpl w:val="8B8872B2"/>
    <w:lvl w:ilvl="0" w:tplc="972866C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34F7F"/>
    <w:multiLevelType w:val="hybridMultilevel"/>
    <w:tmpl w:val="A63018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412"/>
    <w:multiLevelType w:val="hybridMultilevel"/>
    <w:tmpl w:val="8F3ECB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6A7E"/>
    <w:multiLevelType w:val="multilevel"/>
    <w:tmpl w:val="13503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3525DCE"/>
    <w:multiLevelType w:val="hybridMultilevel"/>
    <w:tmpl w:val="ACA47F5E"/>
    <w:lvl w:ilvl="0" w:tplc="972866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2021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2B"/>
    <w:rsid w:val="000C6F9C"/>
    <w:rsid w:val="001A4D4C"/>
    <w:rsid w:val="00212B8C"/>
    <w:rsid w:val="00341F9E"/>
    <w:rsid w:val="003C6E47"/>
    <w:rsid w:val="004277FB"/>
    <w:rsid w:val="004F39EA"/>
    <w:rsid w:val="00514CB3"/>
    <w:rsid w:val="00626761"/>
    <w:rsid w:val="006A5432"/>
    <w:rsid w:val="006F56D6"/>
    <w:rsid w:val="007A3711"/>
    <w:rsid w:val="00850C66"/>
    <w:rsid w:val="00A3396D"/>
    <w:rsid w:val="00A81A62"/>
    <w:rsid w:val="00A933ED"/>
    <w:rsid w:val="00AA6AA1"/>
    <w:rsid w:val="00AF312B"/>
    <w:rsid w:val="00B5317F"/>
    <w:rsid w:val="00B57EF4"/>
    <w:rsid w:val="00BE494D"/>
    <w:rsid w:val="00D068BC"/>
    <w:rsid w:val="00FE6C37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8A34"/>
  <w15:chartTrackingRefBased/>
  <w15:docId w15:val="{76AA07F9-CA3C-415F-A233-19142A3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6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6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6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Smith</dc:creator>
  <cp:keywords/>
  <dc:description/>
  <cp:lastModifiedBy>Clive Smith</cp:lastModifiedBy>
  <cp:revision>15</cp:revision>
  <dcterms:created xsi:type="dcterms:W3CDTF">2021-11-22T21:27:00Z</dcterms:created>
  <dcterms:modified xsi:type="dcterms:W3CDTF">2021-11-22T22:45:00Z</dcterms:modified>
</cp:coreProperties>
</file>